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F8694" w14:textId="1EB21FBA" w:rsidR="000E4777" w:rsidRPr="000E4777" w:rsidRDefault="000E4777" w:rsidP="000E4777">
      <w:r w:rsidRPr="000E4777">
        <w:rPr>
          <w:rFonts w:hint="eastAsia"/>
        </w:rPr>
        <w:t>Kaffee</w:t>
      </w:r>
    </w:p>
    <w:p w14:paraId="00CADAD9" w14:textId="241C4989" w:rsidR="000E4777" w:rsidRPr="000E4777" w:rsidRDefault="004D76E7" w:rsidP="000E4777">
      <w:ins w:id="0" w:author="Berti" w:date="2019-11-13T18:57:00Z">
        <w:r>
          <w:t xml:space="preserve">Sehr </w:t>
        </w:r>
      </w:ins>
      <w:del w:id="1" w:author="Berti" w:date="2019-11-13T18:57:00Z">
        <w:r w:rsidR="000E4777" w:rsidRPr="000E4777" w:rsidDel="004D76E7">
          <w:rPr>
            <w:rFonts w:hint="eastAsia"/>
          </w:rPr>
          <w:delText>L</w:delText>
        </w:r>
      </w:del>
      <w:ins w:id="2" w:author="Berti" w:date="2019-11-13T18:57:00Z">
        <w:r>
          <w:t>l</w:t>
        </w:r>
      </w:ins>
      <w:r w:rsidR="000E4777" w:rsidRPr="000E4777">
        <w:rPr>
          <w:rFonts w:hint="eastAsia"/>
        </w:rPr>
        <w:t xml:space="preserve">ange Jahre stellte auch Kaffee wirtschaftlich gesehen eines der wichtigsten Produkte des Landes dar. Mitte der </w:t>
      </w:r>
      <w:r w:rsidR="0079682B" w:rsidRPr="000E4777">
        <w:rPr>
          <w:rFonts w:hint="eastAsia"/>
        </w:rPr>
        <w:t>19</w:t>
      </w:r>
      <w:r w:rsidR="0079682B">
        <w:t>4</w:t>
      </w:r>
      <w:r w:rsidR="0079682B" w:rsidRPr="000E4777">
        <w:rPr>
          <w:rFonts w:hint="eastAsia"/>
        </w:rPr>
        <w:t>0er</w:t>
      </w:r>
      <w:r w:rsidR="000E4777" w:rsidRPr="000E4777">
        <w:rPr>
          <w:rFonts w:hint="eastAsia"/>
        </w:rPr>
        <w:t xml:space="preserve">-Jahre wurde jeder zweite </w:t>
      </w:r>
      <w:del w:id="3" w:author="Det" w:date="2019-11-13T18:58:00Z">
        <w:r w:rsidR="000E4777" w:rsidRPr="000E4777" w:rsidDel="004D76E7">
          <w:rPr>
            <w:rFonts w:hint="eastAsia"/>
          </w:rPr>
          <w:delText>Co</w:delText>
        </w:r>
        <w:r w:rsidR="000E4777" w:rsidRPr="000E4777" w:rsidDel="004D76E7">
          <w:delText>l</w:delText>
        </w:r>
        <w:r w:rsidR="000E4777" w:rsidRPr="000E4777" w:rsidDel="004D76E7">
          <w:rPr>
            <w:rFonts w:hint="eastAsia"/>
          </w:rPr>
          <w:delText>ón</w:delText>
        </w:r>
      </w:del>
      <w:ins w:id="4" w:author="Det" w:date="2019-11-13T18:58:00Z">
        <w:r>
          <w:t>Kolumbus</w:t>
        </w:r>
      </w:ins>
      <w:r w:rsidR="000E4777" w:rsidRPr="000E4777">
        <w:rPr>
          <w:rFonts w:hint="eastAsia"/>
        </w:rPr>
        <w:t>, den man mit dem Export verdiente</w:t>
      </w:r>
      <w:r w:rsidR="000E4777" w:rsidRPr="000E4777">
        <w:t>, über den Verkauf von Kaffee eingenommen. Inzwischen hat seine Bedeutung abgenommen, und zwar aufgrund der Diversifikationspolitik der Regierung sow</w:t>
      </w:r>
      <w:r w:rsidR="000E4777">
        <w:t>i</w:t>
      </w:r>
      <w:r w:rsidR="000E4777" w:rsidRPr="000E4777">
        <w:t>e des Einbruchs der Kaffeepreise auf dem Weltmarkt. Einerseits die niedrigen Kaffeepreise, andererseits das fortgeschrittene Alter eines Gro</w:t>
      </w:r>
      <w:bookmarkStart w:id="5" w:name="_GoBack"/>
      <w:bookmarkEnd w:id="5"/>
      <w:r w:rsidR="000E4777" w:rsidRPr="000E4777">
        <w:t>ßteils der Kaffeesträucher haben dazu geführt, dass in den letzten Jahren die Kaffeeproduktion im Lande um zirka ein Drittel zurückgegangen ist. Nur noch knapp 3</w:t>
      </w:r>
      <w:r w:rsidR="000E4777" w:rsidRPr="000E4777">
        <w:t xml:space="preserve"> </w:t>
      </w:r>
      <w:r w:rsidR="000E4777" w:rsidRPr="000E4777">
        <w:t xml:space="preserve">% der </w:t>
      </w:r>
      <w:proofErr w:type="spellStart"/>
      <w:ins w:id="6" w:author="Fritzchen" w:date="2019-11-13T19:04:00Z">
        <w:r w:rsidR="005E22CE">
          <w:t>xxxx</w:t>
        </w:r>
      </w:ins>
      <w:r w:rsidR="000E4777" w:rsidRPr="000E4777">
        <w:t>Exporteinnahmen</w:t>
      </w:r>
      <w:proofErr w:type="spellEnd"/>
      <w:r w:rsidR="000E4777" w:rsidRPr="000E4777">
        <w:t xml:space="preserve"> werden aktuell durch Kaffee erwirtschaftet.</w:t>
      </w:r>
    </w:p>
    <w:p w14:paraId="013A6CB6" w14:textId="53789AB0" w:rsidR="000E4777" w:rsidRDefault="000E4777" w:rsidP="000E4777">
      <w:r>
        <w:t xml:space="preserve">An der im Jahr 1821 erfolgten Loslösung des Landes von Spanien </w:t>
      </w:r>
      <w:ins w:id="7" w:author="Edi" w:date="2019-11-13T18:59:00Z">
        <w:r w:rsidR="004D76E7">
          <w:t xml:space="preserve">und Portugal </w:t>
        </w:r>
      </w:ins>
      <w:r>
        <w:t>waren vor allem die auf Freihandel setzenden Liberalen interessiert. Die Rolle der Aristokratie übernahm nun eine aus der liberalen Elite hervorgegangene und mit dem – wenn auch</w:t>
      </w:r>
      <w:ins w:id="8" w:author="Berti" w:date="2019-11-13T18:57:00Z">
        <w:r w:rsidR="004D76E7">
          <w:t xml:space="preserve"> nur sehr</w:t>
        </w:r>
      </w:ins>
      <w:r>
        <w:t xml:space="preserve"> kurzlebigen – Minenboom zu ökonomischer Macht gelangte </w:t>
      </w:r>
      <w:ins w:id="9" w:author="Det" w:date="2019-11-13T18:58:00Z">
        <w:r w:rsidR="004D76E7">
          <w:t xml:space="preserve">die </w:t>
        </w:r>
      </w:ins>
      <w:r>
        <w:t>Gruppe, die dann im Laufe des 19.</w:t>
      </w:r>
      <w:del w:id="10" w:author="Conni" w:date="2019-11-13T18:57:00Z">
        <w:r w:rsidDel="004D76E7">
          <w:delText xml:space="preserve"> </w:delText>
        </w:r>
      </w:del>
      <w:ins w:id="11" w:author="Conni" w:date="2019-11-13T18:57:00Z">
        <w:r w:rsidR="004D76E7">
          <w:t> </w:t>
        </w:r>
      </w:ins>
      <w:r>
        <w:t>Jahrhunderts den Kern der Kaffeepflanzenoligarchie bildete. Aufgrund ihrer ökonomischen Borherrschaft konnte sie in dem zentralistisch orientierten Nationalstaat unangefochten ihren Führungsanspruch realisieren.</w:t>
      </w:r>
    </w:p>
    <w:p w14:paraId="3969263C" w14:textId="5AC34EF1" w:rsidR="00310C19" w:rsidRDefault="000E4777" w:rsidP="000E4777">
      <w:r>
        <w:t xml:space="preserve">Zu Beginn des Kaffeebooms hatte für Newcomer noch die Möglichkeit bestanden, Aufnahme in die neue Elite zu finden. Aus Eigentümern größerer, </w:t>
      </w:r>
      <w:del w:id="12" w:author="Conni" w:date="2019-11-13T18:58:00Z">
        <w:r w:rsidDel="004D76E7">
          <w:delText xml:space="preserve">günstig </w:delText>
        </w:r>
      </w:del>
      <w:ins w:id="13" w:author="Conni" w:date="2019-11-13T18:58:00Z">
        <w:r w:rsidR="004D76E7">
          <w:t xml:space="preserve">besser </w:t>
        </w:r>
      </w:ins>
      <w:r>
        <w:t xml:space="preserve">gelegener Fincas hatte sich ansatzweise eine gutsituierte, rurale Mittelschicht bilden können. Inzwischen </w:t>
      </w:r>
      <w:del w:id="14" w:author="Berti" w:date="2019-11-13T18:57:00Z">
        <w:r w:rsidDel="004D76E7">
          <w:delText xml:space="preserve">aber </w:delText>
        </w:r>
      </w:del>
      <w:r>
        <w:t>waren die Reihen der Oligarchie geschlossen und der bäuerliche Mittelstand weitgehend ausgedünnt worden. Letzteres war eine Folge der Konzentrationstendenzen und der die Kaffeewirtschaft in Mitleidenschaft ziehenden Krisen.</w:t>
      </w:r>
    </w:p>
    <w:p w14:paraId="11EC9FE8" w14:textId="0E186D0E" w:rsidR="000E4777" w:rsidRDefault="000512F7" w:rsidP="00BD6050">
      <w:r>
        <w:t xml:space="preserve">Gleichzeitig war seit dem Ende der </w:t>
      </w:r>
      <w:del w:id="15" w:author="Anton" w:date="2019-11-13T18:49:00Z">
        <w:r w:rsidDel="0079682B">
          <w:delText xml:space="preserve">1920er </w:delText>
        </w:r>
      </w:del>
      <w:ins w:id="16" w:author="Anton" w:date="2019-11-13T18:49:00Z">
        <w:r w:rsidR="0079682B">
          <w:t xml:space="preserve">1930er </w:t>
        </w:r>
      </w:ins>
      <w:r>
        <w:t xml:space="preserve">Jahre eine verstärkte Landflucht erfolgt. In den dadurch angewachsenen </w:t>
      </w:r>
      <w:ins w:id="17" w:author="Det" w:date="2019-11-13T18:58:00Z">
        <w:r w:rsidR="004D76E7">
          <w:t>Groß</w:t>
        </w:r>
      </w:ins>
      <w:del w:id="18" w:author="Det" w:date="2019-11-13T18:58:00Z">
        <w:r w:rsidDel="004D76E7">
          <w:delText>S</w:delText>
        </w:r>
      </w:del>
      <w:ins w:id="19" w:author="Det" w:date="2019-11-13T18:58:00Z">
        <w:r w:rsidR="004D76E7">
          <w:t>s</w:t>
        </w:r>
      </w:ins>
      <w:r>
        <w:t xml:space="preserve">tädten hatte sich ein Kleinbürgertum entwickelt, welches an einem Aufbrechen der verkrusteten ökonomischen und politischen Strukturen existenzielles Interesse zeigte. Es verfügte allerdings weder über eine gesicherte ökonomische Basis noch stellte es quantitativ einen entscheidenden Teil der </w:t>
      </w:r>
      <w:ins w:id="20" w:author="Anton" w:date="2019-11-13T18:49:00Z">
        <w:r w:rsidR="0079682B">
          <w:t xml:space="preserve">gesamten </w:t>
        </w:r>
      </w:ins>
      <w:r>
        <w:t>Bevölkerung dar.</w:t>
      </w:r>
    </w:p>
    <w:p w14:paraId="3DBF32D1" w14:textId="01160CD4" w:rsidR="000512F7" w:rsidRDefault="00BD6050" w:rsidP="000512F7">
      <w:pPr>
        <w:rPr>
          <w:ins w:id="21" w:author="Berti" w:date="2019-11-13T18:57:00Z"/>
        </w:rPr>
      </w:pPr>
      <w:r>
        <w:rPr>
          <w:noProof/>
          <w:lang w:eastAsia="de-DE" w:bidi="ar-SA"/>
        </w:rPr>
        <w:drawing>
          <wp:inline distT="0" distB="0" distL="0" distR="0" wp14:anchorId="6B0D43DB" wp14:editId="76F110C8">
            <wp:extent cx="4528685" cy="3390900"/>
            <wp:effectExtent l="0" t="0" r="5715" b="0"/>
            <wp:docPr id="2" name="Grafik 2" descr="C:\Users\Rene\AppData\Local\Microsoft\Windows\INetCache\Content.Word\P1010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e\AppData\Local\Microsoft\Windows\INetCache\Content.Word\P101042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0480" cy="3392244"/>
                    </a:xfrm>
                    <a:prstGeom prst="rect">
                      <a:avLst/>
                    </a:prstGeom>
                    <a:noFill/>
                    <a:ln>
                      <a:noFill/>
                    </a:ln>
                  </pic:spPr>
                </pic:pic>
              </a:graphicData>
            </a:graphic>
          </wp:inline>
        </w:drawing>
      </w:r>
    </w:p>
    <w:p w14:paraId="45F6CECC" w14:textId="28684147" w:rsidR="004D76E7" w:rsidRDefault="004D76E7" w:rsidP="000512F7">
      <w:pPr>
        <w:rPr>
          <w:ins w:id="22" w:author="Berti" w:date="2019-11-13T18:57:00Z"/>
        </w:rPr>
      </w:pPr>
    </w:p>
    <w:p w14:paraId="429D0594" w14:textId="5DF43A92" w:rsidR="004D76E7" w:rsidRDefault="004D76E7" w:rsidP="000512F7">
      <w:ins w:id="23" w:author="Berti" w:date="2019-11-13T18:57:00Z">
        <w:r>
          <w:t>Bitte Quelle!</w:t>
        </w:r>
      </w:ins>
    </w:p>
    <w:sectPr w:rsidR="004D76E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48792" w14:textId="77777777" w:rsidR="00A74314" w:rsidRDefault="00A74314" w:rsidP="004D76E7">
      <w:pPr>
        <w:spacing w:after="0" w:line="240" w:lineRule="auto"/>
      </w:pPr>
      <w:r>
        <w:separator/>
      </w:r>
    </w:p>
  </w:endnote>
  <w:endnote w:type="continuationSeparator" w:id="0">
    <w:p w14:paraId="51B63243" w14:textId="77777777" w:rsidR="00A74314" w:rsidRDefault="00A74314" w:rsidP="004D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40D03" w14:textId="77777777" w:rsidR="00A74314" w:rsidRDefault="00A74314" w:rsidP="004D76E7">
      <w:pPr>
        <w:spacing w:after="0" w:line="240" w:lineRule="auto"/>
      </w:pPr>
      <w:r>
        <w:separator/>
      </w:r>
    </w:p>
  </w:footnote>
  <w:footnote w:type="continuationSeparator" w:id="0">
    <w:p w14:paraId="75040CD1" w14:textId="77777777" w:rsidR="00A74314" w:rsidRDefault="00A74314" w:rsidP="004D76E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ti">
    <w15:presenceInfo w15:providerId="None" w15:userId="Berti"/>
  </w15:person>
  <w15:person w15:author="Det">
    <w15:presenceInfo w15:providerId="None" w15:userId="Det"/>
  </w15:person>
  <w15:person w15:author="Fritzchen">
    <w15:presenceInfo w15:providerId="None" w15:userId="Fritzchen"/>
  </w15:person>
  <w15:person w15:author="Edi">
    <w15:presenceInfo w15:providerId="None" w15:userId="Edi"/>
  </w15:person>
  <w15:person w15:author="Conni">
    <w15:presenceInfo w15:providerId="None" w15:userId="Conni"/>
  </w15:person>
  <w15:person w15:author="Anton">
    <w15:presenceInfo w15:providerId="None" w15:userId="An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777"/>
    <w:rsid w:val="000512F7"/>
    <w:rsid w:val="00071EEB"/>
    <w:rsid w:val="000A351E"/>
    <w:rsid w:val="000B3A8F"/>
    <w:rsid w:val="000E4777"/>
    <w:rsid w:val="001464AC"/>
    <w:rsid w:val="00172FB6"/>
    <w:rsid w:val="001E3F99"/>
    <w:rsid w:val="00206FA6"/>
    <w:rsid w:val="00222E24"/>
    <w:rsid w:val="00230FC3"/>
    <w:rsid w:val="00292B1C"/>
    <w:rsid w:val="003040E3"/>
    <w:rsid w:val="00310C19"/>
    <w:rsid w:val="003771D4"/>
    <w:rsid w:val="004276C6"/>
    <w:rsid w:val="00465D73"/>
    <w:rsid w:val="00473C7C"/>
    <w:rsid w:val="004941D1"/>
    <w:rsid w:val="004A49A0"/>
    <w:rsid w:val="004C26FC"/>
    <w:rsid w:val="004D76E7"/>
    <w:rsid w:val="005504F1"/>
    <w:rsid w:val="005A2127"/>
    <w:rsid w:val="005E22CE"/>
    <w:rsid w:val="005E46EB"/>
    <w:rsid w:val="00637C6C"/>
    <w:rsid w:val="0064373F"/>
    <w:rsid w:val="006609F8"/>
    <w:rsid w:val="00696174"/>
    <w:rsid w:val="006F423B"/>
    <w:rsid w:val="0079682B"/>
    <w:rsid w:val="007A0901"/>
    <w:rsid w:val="00856233"/>
    <w:rsid w:val="008E290A"/>
    <w:rsid w:val="009226AF"/>
    <w:rsid w:val="009B128C"/>
    <w:rsid w:val="009C2C11"/>
    <w:rsid w:val="009C7F15"/>
    <w:rsid w:val="009D5DA5"/>
    <w:rsid w:val="00A70D8E"/>
    <w:rsid w:val="00A74314"/>
    <w:rsid w:val="00BD6050"/>
    <w:rsid w:val="00BF2810"/>
    <w:rsid w:val="00C06F72"/>
    <w:rsid w:val="00C071FB"/>
    <w:rsid w:val="00C74AA5"/>
    <w:rsid w:val="00CB299B"/>
    <w:rsid w:val="00CB31CE"/>
    <w:rsid w:val="00CF1423"/>
    <w:rsid w:val="00D053AD"/>
    <w:rsid w:val="00D505CB"/>
    <w:rsid w:val="00DB449F"/>
    <w:rsid w:val="00E61012"/>
    <w:rsid w:val="00EF35D0"/>
    <w:rsid w:val="00F26BBA"/>
    <w:rsid w:val="00F74378"/>
    <w:rsid w:val="00FA466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107EA"/>
  <w15:chartTrackingRefBased/>
  <w15:docId w15:val="{7FFD5B9A-B933-478A-BC56-D0F347B9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4777"/>
    <w:pPr>
      <w:spacing w:line="256" w:lineRule="auto"/>
    </w:pPr>
    <w:rPr>
      <w:rFonts w:ascii="Arial" w:hAnsi="Arial" w:cs="Arial"/>
      <w:lang w:bidi="fa-I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04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D76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76E7"/>
    <w:rPr>
      <w:rFonts w:ascii="Arial" w:hAnsi="Arial" w:cs="Arial"/>
      <w:lang w:bidi="fa-IR"/>
    </w:rPr>
  </w:style>
  <w:style w:type="paragraph" w:styleId="Fuzeile">
    <w:name w:val="footer"/>
    <w:basedOn w:val="Standard"/>
    <w:link w:val="FuzeileZchn"/>
    <w:uiPriority w:val="99"/>
    <w:unhideWhenUsed/>
    <w:rsid w:val="004D76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76E7"/>
    <w:rPr>
      <w:rFonts w:ascii="Arial" w:hAnsi="Arial" w:cs="Arial"/>
      <w:lang w:bidi="fa-IR"/>
    </w:rPr>
  </w:style>
  <w:style w:type="paragraph" w:styleId="berarbeitung">
    <w:name w:val="Revision"/>
    <w:hidden/>
    <w:uiPriority w:val="99"/>
    <w:semiHidden/>
    <w:rsid w:val="005E22CE"/>
    <w:pPr>
      <w:spacing w:after="0" w:line="240" w:lineRule="auto"/>
    </w:pPr>
    <w:rPr>
      <w:rFonts w:ascii="Arial" w:hAnsi="Arial" w:cs="Arial"/>
      <w:lang w:bidi="fa-IR"/>
    </w:rPr>
  </w:style>
  <w:style w:type="paragraph" w:styleId="Sprechblasentext">
    <w:name w:val="Balloon Text"/>
    <w:basedOn w:val="Standard"/>
    <w:link w:val="SprechblasentextZchn"/>
    <w:uiPriority w:val="99"/>
    <w:semiHidden/>
    <w:unhideWhenUsed/>
    <w:rsid w:val="005E22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E22CE"/>
    <w:rPr>
      <w:rFonts w:ascii="Segoe UI" w:hAnsi="Segoe UI" w:cs="Segoe UI"/>
      <w:sz w:val="18"/>
      <w:szCs w:val="1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0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72EE9B573FC646ADE58F27DCDF3FBD" ma:contentTypeVersion="16" ma:contentTypeDescription="Ein neues Dokument erstellen." ma:contentTypeScope="" ma:versionID="1dd333d1f9ea164061575b2906d772e3">
  <xsd:schema xmlns:xsd="http://www.w3.org/2001/XMLSchema" xmlns:xs="http://www.w3.org/2001/XMLSchema" xmlns:p="http://schemas.microsoft.com/office/2006/metadata/properties" xmlns:ns1="http://schemas.microsoft.com/sharepoint/v3" xmlns:ns2="3ec17eb1-14d0-4979-a9bb-489a8adf1c89" xmlns:ns3="ace3e3d0-8dcb-4393-91aa-b13562f78cec" targetNamespace="http://schemas.microsoft.com/office/2006/metadata/properties" ma:root="true" ma:fieldsID="f8d6a068fffcbc3929a33d4fccf546df" ns1:_="" ns2:_="" ns3:_="">
    <xsd:import namespace="http://schemas.microsoft.com/sharepoint/v3"/>
    <xsd:import namespace="3ec17eb1-14d0-4979-a9bb-489a8adf1c89"/>
    <xsd:import namespace="ace3e3d0-8dcb-4393-91aa-b13562f78c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Eigenschaften der einheitlichen Compliancerichtlinie" ma:hidden="true" ma:internalName="_ip_UnifiedCompliancePolicyProperties">
      <xsd:simpleType>
        <xsd:restriction base="dms:Note"/>
      </xsd:simpleType>
    </xsd:element>
    <xsd:element name="_ip_UnifiedCompliancePolicyUIAction" ma:index="23" nillable="true" ma:displayName="UI-Aktion der einheitlichen Compliancerichtlini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c17eb1-14d0-4979-a9bb-489a8adf1c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e3e3d0-8dcb-4393-91aa-b13562f78cec"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LastSharedByUser" ma:index="13" nillable="true" ma:displayName="Zuletzt freigegeben nach Benutzer" ma:hidden="true" ma:internalName="LastSharedByUser" ma:readOnly="true">
      <xsd:simpleType>
        <xsd:restriction base="dms:Note"/>
      </xsd:simpleType>
    </xsd:element>
    <xsd:element name="LastSharedByTime" ma:index="14" nillable="true" ma:displayName="Zuletzt freigegeben nach Zeitpunkt"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3ec17eb1-14d0-4979-a9bb-489a8adf1c89"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FB8DC5F-A72B-4718-B503-57787919BBFE}"/>
</file>

<file path=customXml/itemProps2.xml><?xml version="1.0" encoding="utf-8"?>
<ds:datastoreItem xmlns:ds="http://schemas.openxmlformats.org/officeDocument/2006/customXml" ds:itemID="{1B5B733A-B0DB-4FF9-B841-60B2B2716AE7}"/>
</file>

<file path=customXml/itemProps3.xml><?xml version="1.0" encoding="utf-8"?>
<ds:datastoreItem xmlns:ds="http://schemas.openxmlformats.org/officeDocument/2006/customXml" ds:itemID="{C7C2E2E4-3AFD-401A-90ED-529870AF5D04}"/>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Martin</dc:creator>
  <cp:keywords/>
  <dc:description/>
  <cp:lastModifiedBy>Fritzchen</cp:lastModifiedBy>
  <cp:revision>8</cp:revision>
  <dcterms:created xsi:type="dcterms:W3CDTF">2019-11-13T14:04:00Z</dcterms:created>
  <dcterms:modified xsi:type="dcterms:W3CDTF">2019-11-13T18:06:00Z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0x0101008172EE9B573FC646ADE58F27DCDF3FBD</vt:lpwstr>
  </property>
</Properties>
</file>